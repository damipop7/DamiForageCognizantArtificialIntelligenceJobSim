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2F4A755" w:rsidR="00173F89" w:rsidRDefault="00F95485">
      <w:pPr>
        <w:rPr>
          <w:ins w:id="0" w:author="Author"/>
        </w:rPr>
      </w:pPr>
      <w:r>
        <w:t xml:space="preserve">Dear </w:t>
      </w:r>
      <w:del w:id="1" w:author="Author">
        <w:r w:rsidDel="006619CB">
          <w:delText>[insert name of recipient],</w:delText>
        </w:r>
      </w:del>
      <w:ins w:id="2" w:author="Author">
        <w:r w:rsidR="006619CB">
          <w:t>Data science Team Leader,</w:t>
        </w:r>
      </w:ins>
    </w:p>
    <w:p w14:paraId="24B04A21" w14:textId="3148E487" w:rsidR="006619CB" w:rsidRDefault="006619CB">
      <w:ins w:id="3" w:author="Author">
        <w:r>
          <w:t xml:space="preserve">I have prepared and explored the data </w:t>
        </w:r>
        <w:del w:id="4" w:author="Author">
          <w:r w:rsidDel="00632C3A">
            <w:delText xml:space="preserve">to the best of my abilities </w:delText>
          </w:r>
        </w:del>
        <w:r>
          <w:t xml:space="preserve">using Google Colab. After familiarizing, and analyzing the dataset, I have a couple of recommendations on ways to improve the dataset to complete the given task. </w:t>
        </w:r>
      </w:ins>
    </w:p>
    <w:p w14:paraId="00000002" w14:textId="77777777" w:rsidR="00173F89" w:rsidDel="006619CB" w:rsidRDefault="00173F89">
      <w:pPr>
        <w:rPr>
          <w:del w:id="5" w:author="Author"/>
        </w:rPr>
      </w:pPr>
    </w:p>
    <w:p w14:paraId="00000003" w14:textId="213A9C50" w:rsidR="00173F89" w:rsidRDefault="00F95485">
      <w:pPr>
        <w:rPr>
          <w:ins w:id="6" w:author="Author"/>
        </w:rPr>
      </w:pPr>
      <w:del w:id="7" w:author="Author">
        <w:r w:rsidDel="006619CB">
          <w:delText>[Introduce the task that you’ve completed in 1 - 2 sentences]</w:delText>
        </w:r>
      </w:del>
    </w:p>
    <w:p w14:paraId="13DA33F9" w14:textId="77777777" w:rsidR="006619CB" w:rsidRDefault="006619CB" w:rsidP="006619CB">
      <w:pPr>
        <w:rPr>
          <w:ins w:id="8" w:author="Author"/>
        </w:rPr>
      </w:pPr>
      <w:ins w:id="9" w:author="Author">
        <w:r>
          <w:t xml:space="preserve">After loading and cleaning the data, I tried to understand the statistical properties of the dataset in general and the numerical columns in the dataset. I checked for the average, median, max, and min for each of the numerical columns in the dataset. I also tried to find the continuous and categorical distribution on some of the columns: category, payment_type and customer_type. </w:t>
        </w:r>
      </w:ins>
    </w:p>
    <w:p w14:paraId="23C188D7" w14:textId="04FB4794" w:rsidR="006619CB" w:rsidRDefault="006619CB" w:rsidP="006619CB">
      <w:pPr>
        <w:rPr>
          <w:ins w:id="10" w:author="Author"/>
        </w:rPr>
      </w:pPr>
      <w:ins w:id="11" w:author="Author">
        <w:r>
          <w:t xml:space="preserve">I found a couple of </w:t>
        </w:r>
        <w:r>
          <w:t xml:space="preserve">interesting details while working on the analysis. Some of these details are. </w:t>
        </w:r>
      </w:ins>
    </w:p>
    <w:p w14:paraId="42A83762" w14:textId="562B7D70" w:rsidR="006619CB" w:rsidDel="006619CB" w:rsidRDefault="006619CB" w:rsidP="006619CB">
      <w:pPr>
        <w:pStyle w:val="ListParagraph"/>
        <w:numPr>
          <w:ilvl w:val="0"/>
          <w:numId w:val="2"/>
        </w:numPr>
        <w:rPr>
          <w:del w:id="12" w:author="Author"/>
        </w:rPr>
        <w:pPrChange w:id="13" w:author="Author">
          <w:pPr/>
        </w:pPrChange>
      </w:pPr>
    </w:p>
    <w:p w14:paraId="00000004" w14:textId="4498991C" w:rsidR="00173F89" w:rsidDel="006619CB" w:rsidRDefault="00173F89" w:rsidP="006619CB">
      <w:pPr>
        <w:pStyle w:val="ListParagraph"/>
        <w:numPr>
          <w:ilvl w:val="0"/>
          <w:numId w:val="2"/>
        </w:numPr>
        <w:rPr>
          <w:del w:id="14" w:author="Author"/>
        </w:rPr>
        <w:pPrChange w:id="15" w:author="Author">
          <w:pPr/>
        </w:pPrChange>
      </w:pPr>
    </w:p>
    <w:p w14:paraId="4DF3392B" w14:textId="236CE608" w:rsidR="006619CB" w:rsidRDefault="00F95485" w:rsidP="006619CB">
      <w:pPr>
        <w:pStyle w:val="ListParagraph"/>
        <w:numPr>
          <w:ilvl w:val="0"/>
          <w:numId w:val="2"/>
        </w:numPr>
        <w:rPr>
          <w:ins w:id="16" w:author="Author"/>
        </w:rPr>
        <w:pPrChange w:id="17" w:author="Author">
          <w:pPr/>
        </w:pPrChange>
      </w:pPr>
      <w:del w:id="18" w:author="Author">
        <w:r w:rsidDel="006619CB">
          <w:delText>[Summarize findings from your analysis in 3 - 5 bullet points]</w:delText>
        </w:r>
      </w:del>
      <w:ins w:id="19" w:author="Author">
        <w:r w:rsidR="006619CB">
          <w:t>I found out the average unit price, quantity and total are 7.82, 2.50, and 19.71. I found this interesting because the average unit price multiplied by the quantity is very close to the average total (</w:t>
        </w:r>
        <w:proofErr w:type="spellStart"/>
        <w:proofErr w:type="gramStart"/>
        <w:r w:rsidR="006619CB">
          <w:t>ie</w:t>
        </w:r>
        <w:proofErr w:type="spellEnd"/>
        <w:proofErr w:type="gramEnd"/>
        <w:r w:rsidR="006619CB">
          <w:t xml:space="preserve"> </w:t>
        </w:r>
        <w:r w:rsidR="006619CB">
          <w:t>7.82</w:t>
        </w:r>
        <w:r w:rsidR="006619CB">
          <w:t xml:space="preserve"> x </w:t>
        </w:r>
        <w:r w:rsidR="006619CB">
          <w:t>2.50</w:t>
        </w:r>
        <w:r w:rsidR="006619CB">
          <w:t xml:space="preserve"> = </w:t>
        </w:r>
        <w:r w:rsidR="006619CB">
          <w:t>19.</w:t>
        </w:r>
        <w:r w:rsidR="006619CB">
          <w:t>5).</w:t>
        </w:r>
      </w:ins>
    </w:p>
    <w:p w14:paraId="13CB0FE7" w14:textId="31B65E7B" w:rsidR="006619CB" w:rsidRDefault="006619CB" w:rsidP="006619CB">
      <w:pPr>
        <w:pStyle w:val="ListParagraph"/>
        <w:numPr>
          <w:ilvl w:val="0"/>
          <w:numId w:val="1"/>
        </w:numPr>
        <w:rPr>
          <w:ins w:id="20" w:author="Author"/>
        </w:rPr>
      </w:pPr>
      <w:ins w:id="21" w:author="Author">
        <w:r>
          <w:t>I found out the t</w:t>
        </w:r>
        <w:r>
          <w:t xml:space="preserve">otal variable and the unit price variable have the highest correlation coefficient in the matrix with 0.79. This indicates there is a strong positive relationship between the price of an item and the total paid for whatever quantity of items bought. </w:t>
        </w:r>
      </w:ins>
    </w:p>
    <w:p w14:paraId="7E4F55A4" w14:textId="5562BCBA" w:rsidR="006619CB" w:rsidRDefault="006619CB" w:rsidP="006619CB">
      <w:pPr>
        <w:pStyle w:val="ListParagraph"/>
        <w:numPr>
          <w:ilvl w:val="0"/>
          <w:numId w:val="1"/>
        </w:numPr>
        <w:rPr>
          <w:ins w:id="22" w:author="Author"/>
        </w:rPr>
      </w:pPr>
      <w:ins w:id="23" w:author="Author">
        <w:r>
          <w:t>I found out the most common category of items bought in that store is fruits with 998 out of the 7829 transactions.</w:t>
        </w:r>
      </w:ins>
    </w:p>
    <w:p w14:paraId="781CFB21" w14:textId="047305A7" w:rsidR="006619CB" w:rsidRDefault="006619CB" w:rsidP="006619CB">
      <w:pPr>
        <w:pStyle w:val="ListParagraph"/>
        <w:numPr>
          <w:ilvl w:val="0"/>
          <w:numId w:val="1"/>
        </w:numPr>
        <w:rPr>
          <w:ins w:id="24" w:author="Author"/>
          <w:lang w:val="en-US"/>
        </w:rPr>
      </w:pPr>
      <w:ins w:id="25" w:author="Author">
        <w:r>
          <w:t xml:space="preserve">I found out that there are 5 types of customer membership: non-member, </w:t>
        </w:r>
        <w:r w:rsidRPr="006619CB">
          <w:rPr>
            <w:lang w:val="en-US"/>
          </w:rPr>
          <w:t>standard</w:t>
        </w:r>
        <w:r w:rsidRPr="006619CB">
          <w:rPr>
            <w:lang w:val="en-US"/>
          </w:rPr>
          <w:t>,</w:t>
        </w:r>
        <w:r>
          <w:rPr>
            <w:lang w:val="en-US"/>
          </w:rPr>
          <w:t xml:space="preserve"> </w:t>
        </w:r>
        <w:r w:rsidRPr="006619CB">
          <w:rPr>
            <w:lang w:val="en-US"/>
          </w:rPr>
          <w:t>premium</w:t>
        </w:r>
        <w:r>
          <w:rPr>
            <w:lang w:val="en-US"/>
          </w:rPr>
          <w:t xml:space="preserve">, </w:t>
        </w:r>
        <w:r w:rsidRPr="006619CB">
          <w:rPr>
            <w:lang w:val="en-US"/>
          </w:rPr>
          <w:t>basic</w:t>
        </w:r>
        <w:r>
          <w:rPr>
            <w:lang w:val="en-US"/>
          </w:rPr>
          <w:t xml:space="preserve">, and </w:t>
        </w:r>
        <w:r w:rsidRPr="006619CB">
          <w:rPr>
            <w:lang w:val="en-US"/>
          </w:rPr>
          <w:t>gold</w:t>
        </w:r>
        <w:r w:rsidR="003D66A0">
          <w:rPr>
            <w:lang w:val="en-US"/>
          </w:rPr>
          <w:t xml:space="preserve"> with non-members being the largest customer type with 1601</w:t>
        </w:r>
        <w:r>
          <w:rPr>
            <w:lang w:val="en-US"/>
          </w:rPr>
          <w:t xml:space="preserve">. </w:t>
        </w:r>
      </w:ins>
    </w:p>
    <w:p w14:paraId="6EF85AE8" w14:textId="79C7D5CA" w:rsidR="006619CB" w:rsidRPr="006619CB" w:rsidRDefault="006619CB" w:rsidP="006619CB">
      <w:pPr>
        <w:pStyle w:val="ListParagraph"/>
        <w:numPr>
          <w:ilvl w:val="0"/>
          <w:numId w:val="1"/>
        </w:numPr>
        <w:rPr>
          <w:ins w:id="26" w:author="Author"/>
          <w:lang w:val="en-US"/>
          <w:rPrChange w:id="27" w:author="Author">
            <w:rPr>
              <w:ins w:id="28" w:author="Author"/>
            </w:rPr>
          </w:rPrChange>
        </w:rPr>
      </w:pPr>
      <w:ins w:id="29" w:author="Author">
        <w:r w:rsidRPr="006619CB">
          <w:rPr>
            <w:lang w:val="en-US"/>
          </w:rPr>
          <w:t xml:space="preserve">I found out the store accepts </w:t>
        </w:r>
        <w:r>
          <w:rPr>
            <w:lang w:val="en-US"/>
          </w:rPr>
          <w:t>4</w:t>
        </w:r>
        <w:r w:rsidRPr="006619CB">
          <w:rPr>
            <w:lang w:val="en-US"/>
          </w:rPr>
          <w:t xml:space="preserve"> payment options: </w:t>
        </w:r>
        <w:r w:rsidRPr="006619CB">
          <w:rPr>
            <w:lang w:val="en-US"/>
          </w:rPr>
          <w:t>cash</w:t>
        </w:r>
        <w:r w:rsidRPr="006619CB">
          <w:rPr>
            <w:lang w:val="en-US"/>
          </w:rPr>
          <w:t xml:space="preserve">, </w:t>
        </w:r>
        <w:r w:rsidRPr="006619CB">
          <w:rPr>
            <w:lang w:val="en-US"/>
          </w:rPr>
          <w:t>credit card</w:t>
        </w:r>
        <w:r w:rsidRPr="006619CB">
          <w:rPr>
            <w:lang w:val="en-US"/>
          </w:rPr>
          <w:t xml:space="preserve">, </w:t>
        </w:r>
        <w:r w:rsidRPr="006619CB">
          <w:rPr>
            <w:lang w:val="en-US"/>
          </w:rPr>
          <w:t>e-wallet</w:t>
        </w:r>
        <w:r w:rsidRPr="006619CB">
          <w:rPr>
            <w:lang w:val="en-US"/>
          </w:rPr>
          <w:t xml:space="preserve">, </w:t>
        </w:r>
        <w:r w:rsidRPr="006619CB">
          <w:rPr>
            <w:lang w:val="en-US"/>
          </w:rPr>
          <w:t xml:space="preserve">debit </w:t>
        </w:r>
        <w:r w:rsidRPr="006619CB">
          <w:rPr>
            <w:lang w:val="en-US"/>
          </w:rPr>
          <w:t>card</w:t>
        </w:r>
        <w:r w:rsidR="003D66A0">
          <w:rPr>
            <w:lang w:val="en-US"/>
          </w:rPr>
          <w:t xml:space="preserve"> with cash payments the most common</w:t>
        </w:r>
        <w:r w:rsidRPr="006619CB">
          <w:rPr>
            <w:lang w:val="en-US"/>
          </w:rPr>
          <w:t>.</w:t>
        </w:r>
        <w:r w:rsidRPr="006619CB">
          <w:rPr>
            <w:lang w:val="en-US"/>
          </w:rPr>
          <w:t xml:space="preserve">  </w:t>
        </w:r>
      </w:ins>
    </w:p>
    <w:p w14:paraId="2FF4C534" w14:textId="77777777" w:rsidR="006619CB" w:rsidDel="006619CB" w:rsidRDefault="006619CB">
      <w:pPr>
        <w:rPr>
          <w:del w:id="30" w:author="Author"/>
        </w:rPr>
      </w:pPr>
    </w:p>
    <w:p w14:paraId="00000006" w14:textId="2F4EF168" w:rsidR="00173F89" w:rsidDel="006619CB" w:rsidRDefault="00173F89">
      <w:pPr>
        <w:rPr>
          <w:del w:id="31" w:author="Author"/>
        </w:rPr>
      </w:pPr>
    </w:p>
    <w:p w14:paraId="693D7A84" w14:textId="6DC09A3C" w:rsidR="006619CB" w:rsidRDefault="00F95485">
      <w:pPr>
        <w:rPr>
          <w:ins w:id="32" w:author="Author"/>
        </w:rPr>
      </w:pPr>
      <w:del w:id="33" w:author="Author">
        <w:r w:rsidDel="006619CB">
          <w:delText>[Provide your recommendations in up to 3 bullet points]</w:delText>
        </w:r>
      </w:del>
      <w:ins w:id="34" w:author="Author">
        <w:r w:rsidR="006619CB">
          <w:t xml:space="preserve">Based on my analysis of the dataset, these are my recommendations on changes needed to complete the task: </w:t>
        </w:r>
      </w:ins>
    </w:p>
    <w:p w14:paraId="438D162C" w14:textId="49049CFD" w:rsidR="006619CB" w:rsidRDefault="006619CB" w:rsidP="006619CB">
      <w:pPr>
        <w:pStyle w:val="ListParagraph"/>
        <w:numPr>
          <w:ilvl w:val="0"/>
          <w:numId w:val="3"/>
        </w:numPr>
        <w:rPr>
          <w:ins w:id="35" w:author="Author"/>
        </w:rPr>
        <w:pPrChange w:id="36" w:author="Author">
          <w:pPr/>
        </w:pPrChange>
      </w:pPr>
      <w:ins w:id="37" w:author="Author">
        <w:r>
          <w:t xml:space="preserve">I recommend adding a field with the individual name of every item bought. </w:t>
        </w:r>
      </w:ins>
    </w:p>
    <w:p w14:paraId="7B50C116" w14:textId="3FDB1265" w:rsidR="006619CB" w:rsidRDefault="006619CB" w:rsidP="006619CB">
      <w:pPr>
        <w:pStyle w:val="ListParagraph"/>
        <w:numPr>
          <w:ilvl w:val="0"/>
          <w:numId w:val="3"/>
        </w:numPr>
        <w:rPr>
          <w:ins w:id="38" w:author="Author"/>
        </w:rPr>
        <w:pPrChange w:id="39" w:author="Author">
          <w:pPr/>
        </w:pPrChange>
      </w:pPr>
      <w:ins w:id="40" w:author="Author">
        <w:r>
          <w:t>I recommend deleting one or more of the transaction_id field, timestamp, and product_id.</w:t>
        </w:r>
      </w:ins>
    </w:p>
    <w:p w14:paraId="49818BE3" w14:textId="06FD82B9" w:rsidR="006619CB" w:rsidRDefault="006619CB" w:rsidP="006619CB">
      <w:pPr>
        <w:pStyle w:val="ListParagraph"/>
        <w:numPr>
          <w:ilvl w:val="0"/>
          <w:numId w:val="3"/>
        </w:numPr>
        <w:pPrChange w:id="41" w:author="Author">
          <w:pPr/>
        </w:pPrChange>
      </w:pPr>
      <w:ins w:id="42" w:author="Author">
        <w:r>
          <w:t xml:space="preserve">I recommend substituting an individual product name with the product_id as the product_id offers little to no help in solving the problem statement. </w:t>
        </w:r>
      </w:ins>
    </w:p>
    <w:p w14:paraId="00000008" w14:textId="77777777" w:rsidR="00173F89" w:rsidRDefault="00173F89"/>
    <w:p w14:paraId="00000009" w14:textId="77777777" w:rsidR="00173F89" w:rsidRDefault="00F95485">
      <w:r>
        <w:t xml:space="preserve">Best regards, </w:t>
      </w:r>
    </w:p>
    <w:p w14:paraId="0000000A" w14:textId="77777777" w:rsidR="00173F89" w:rsidRDefault="00173F89"/>
    <w:p w14:paraId="0000000B" w14:textId="04095894" w:rsidR="00173F89" w:rsidRDefault="00F95485">
      <w:del w:id="43" w:author="Author">
        <w:r w:rsidDel="006619CB">
          <w:delText>[name of sender]</w:delText>
        </w:r>
      </w:del>
      <w:ins w:id="44" w:author="Author">
        <w:r w:rsidR="006619CB">
          <w:t>Oluwadamilola Popoola</w:t>
        </w:r>
      </w:ins>
    </w:p>
    <w:sectPr w:rsidR="00173F8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Malgun Gothic">
    <w:panose1 w:val="020B0503020000020004"/>
    <w:charset w:val="81"/>
    <w:family w:val="swiss"/>
    <w:notTrueType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611E0C"/>
    <w:multiLevelType w:val="hybridMultilevel"/>
    <w:tmpl w:val="2CE83744"/>
    <w:lvl w:ilvl="0" w:tplc="551EDE84">
      <w:start w:val="5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E15CCF"/>
    <w:multiLevelType w:val="hybridMultilevel"/>
    <w:tmpl w:val="D54654C8"/>
    <w:lvl w:ilvl="0" w:tplc="4A2C0994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7A4B97"/>
    <w:multiLevelType w:val="hybridMultilevel"/>
    <w:tmpl w:val="24A654F8"/>
    <w:lvl w:ilvl="0" w:tplc="4A2C0994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7337310">
    <w:abstractNumId w:val="1"/>
  </w:num>
  <w:num w:numId="2" w16cid:durableId="1345670833">
    <w:abstractNumId w:val="0"/>
  </w:num>
  <w:num w:numId="3" w16cid:durableId="14336681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removePersonalInformation/>
  <w:removeDateAndTime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3F89"/>
    <w:rsid w:val="00173F89"/>
    <w:rsid w:val="002E25D9"/>
    <w:rsid w:val="003D66A0"/>
    <w:rsid w:val="00632C3A"/>
    <w:rsid w:val="006619CB"/>
    <w:rsid w:val="00F95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B34C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Revision">
    <w:name w:val="Revision"/>
    <w:hidden/>
    <w:uiPriority w:val="99"/>
    <w:semiHidden/>
    <w:rsid w:val="00F95485"/>
    <w:pPr>
      <w:spacing w:line="240" w:lineRule="auto"/>
    </w:pPr>
  </w:style>
  <w:style w:type="paragraph" w:styleId="ListParagraph">
    <w:name w:val="List Paragraph"/>
    <w:basedOn w:val="Normal"/>
    <w:uiPriority w:val="34"/>
    <w:qFormat/>
    <w:rsid w:val="006619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512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8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8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73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BE24731-BD25-824B-B1EB-59577437E2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348</Words>
  <Characters>1985</Characters>
  <Application>Microsoft Office Word</Application>
  <DocSecurity>0</DocSecurity>
  <Lines>16</Lines>
  <Paragraphs>4</Paragraphs>
  <ScaleCrop>false</ScaleCrop>
  <Company/>
  <LinksUpToDate>false</LinksUpToDate>
  <CharactersWithSpaces>2329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2</cp:revision>
  <dcterms:created xsi:type="dcterms:W3CDTF">2022-05-09T20:31:00Z</dcterms:created>
  <dcterms:modified xsi:type="dcterms:W3CDTF">2023-11-01T03:01:00Z</dcterms:modified>
</cp:coreProperties>
</file>